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22A71" w14:textId="08A453AC" w:rsidR="003E5FB7" w:rsidRDefault="00910BD5" w:rsidP="00BD7BF2">
      <w:pPr>
        <w:jc w:val="both"/>
        <w:rPr>
          <w:b/>
          <w:bCs/>
        </w:rPr>
      </w:pPr>
      <w:bookmarkStart w:id="0" w:name="_Hlk29710291"/>
      <w:r>
        <w:rPr>
          <w:b/>
          <w:bCs/>
        </w:rPr>
        <w:t xml:space="preserve">The thesis manager: </w:t>
      </w:r>
      <w:bookmarkEnd w:id="0"/>
      <w:r>
        <w:rPr>
          <w:b/>
          <w:bCs/>
        </w:rPr>
        <w:t xml:space="preserve">A </w:t>
      </w:r>
      <w:r w:rsidR="0083753D">
        <w:rPr>
          <w:b/>
          <w:bCs/>
        </w:rPr>
        <w:t>prospect</w:t>
      </w:r>
      <w:r>
        <w:rPr>
          <w:b/>
          <w:bCs/>
        </w:rPr>
        <w:t xml:space="preserve"> </w:t>
      </w:r>
      <w:r w:rsidR="00445F20">
        <w:rPr>
          <w:b/>
          <w:bCs/>
        </w:rPr>
        <w:t xml:space="preserve">to </w:t>
      </w:r>
      <w:r w:rsidR="00A63B2A">
        <w:rPr>
          <w:b/>
          <w:bCs/>
        </w:rPr>
        <w:t>better efficiency</w:t>
      </w:r>
      <w:r w:rsidR="005902F7">
        <w:rPr>
          <w:b/>
          <w:bCs/>
        </w:rPr>
        <w:t xml:space="preserve"> </w:t>
      </w:r>
      <w:r w:rsidR="00B106DC">
        <w:rPr>
          <w:b/>
          <w:bCs/>
        </w:rPr>
        <w:t>for post-graduate students</w:t>
      </w:r>
      <w:r w:rsidR="00D73324">
        <w:rPr>
          <w:b/>
          <w:bCs/>
        </w:rPr>
        <w:t xml:space="preserve"> in the </w:t>
      </w:r>
      <w:r w:rsidR="003F071F">
        <w:rPr>
          <w:b/>
          <w:bCs/>
        </w:rPr>
        <w:t>N</w:t>
      </w:r>
      <w:r w:rsidR="00D73324">
        <w:rPr>
          <w:b/>
          <w:bCs/>
        </w:rPr>
        <w:t>atural sciences</w:t>
      </w:r>
    </w:p>
    <w:p w14:paraId="3AEDE10F" w14:textId="20644A91" w:rsidR="005D3F3C" w:rsidRDefault="00BD2FAC" w:rsidP="00BD7BF2">
      <w:pPr>
        <w:jc w:val="both"/>
        <w:rPr>
          <w:b/>
          <w:bCs/>
        </w:rPr>
      </w:pPr>
      <w:r>
        <w:rPr>
          <w:b/>
          <w:bCs/>
        </w:rPr>
        <w:t xml:space="preserve">The thesis manager: </w:t>
      </w:r>
      <w:r w:rsidR="005D3F3C">
        <w:rPr>
          <w:b/>
          <w:bCs/>
        </w:rPr>
        <w:t xml:space="preserve">A proposed </w:t>
      </w:r>
      <w:r w:rsidR="00310A45">
        <w:rPr>
          <w:b/>
          <w:bCs/>
        </w:rPr>
        <w:t xml:space="preserve">possibility </w:t>
      </w:r>
      <w:r w:rsidR="00310897">
        <w:rPr>
          <w:b/>
          <w:bCs/>
        </w:rPr>
        <w:t>to enable post-graduate students</w:t>
      </w:r>
      <w:r w:rsidR="00B35975">
        <w:rPr>
          <w:b/>
          <w:bCs/>
        </w:rPr>
        <w:t xml:space="preserve"> and</w:t>
      </w:r>
      <w:r w:rsidR="000F3430">
        <w:rPr>
          <w:b/>
          <w:bCs/>
        </w:rPr>
        <w:t xml:space="preserve"> supervisors</w:t>
      </w:r>
      <w:r w:rsidR="00310897">
        <w:rPr>
          <w:b/>
          <w:bCs/>
        </w:rPr>
        <w:t xml:space="preserve"> in the </w:t>
      </w:r>
      <w:r w:rsidR="000F3430">
        <w:rPr>
          <w:b/>
          <w:bCs/>
        </w:rPr>
        <w:t>N</w:t>
      </w:r>
      <w:r w:rsidR="00310897">
        <w:rPr>
          <w:b/>
          <w:bCs/>
        </w:rPr>
        <w:t>atural sciences</w:t>
      </w:r>
    </w:p>
    <w:p w14:paraId="5063640D" w14:textId="44160C43" w:rsidR="00910BD5" w:rsidRDefault="00BD2FAC" w:rsidP="00BD7BF2">
      <w:pPr>
        <w:jc w:val="both"/>
        <w:rPr>
          <w:b/>
          <w:bCs/>
        </w:rPr>
      </w:pPr>
      <w:r>
        <w:rPr>
          <w:b/>
          <w:bCs/>
        </w:rPr>
        <w:t xml:space="preserve">The thesis manager: </w:t>
      </w:r>
      <w:r w:rsidR="003E5FB7">
        <w:rPr>
          <w:b/>
          <w:bCs/>
        </w:rPr>
        <w:t xml:space="preserve">A new model </w:t>
      </w:r>
      <w:r w:rsidR="00910BD5">
        <w:rPr>
          <w:b/>
          <w:bCs/>
        </w:rPr>
        <w:t>for enabling post graduate students</w:t>
      </w:r>
      <w:r w:rsidR="003F071F">
        <w:rPr>
          <w:b/>
          <w:bCs/>
        </w:rPr>
        <w:t xml:space="preserve"> and supervisors </w:t>
      </w:r>
      <w:r w:rsidR="00910BD5">
        <w:rPr>
          <w:b/>
          <w:bCs/>
        </w:rPr>
        <w:t xml:space="preserve">in the </w:t>
      </w:r>
      <w:r w:rsidR="003F071F">
        <w:rPr>
          <w:b/>
          <w:bCs/>
        </w:rPr>
        <w:t>N</w:t>
      </w:r>
      <w:r w:rsidR="00910BD5">
        <w:rPr>
          <w:b/>
          <w:bCs/>
        </w:rPr>
        <w:t>atural sciences.</w:t>
      </w:r>
    </w:p>
    <w:p w14:paraId="20E31075" w14:textId="3A656032" w:rsidR="00910BD5" w:rsidRPr="00910BD5" w:rsidRDefault="00910BD5" w:rsidP="00910BD5">
      <w:pPr>
        <w:jc w:val="center"/>
      </w:pPr>
      <w:r w:rsidRPr="00910BD5">
        <w:t>Erna W. Gerryts &amp; Niel Malan</w:t>
      </w:r>
    </w:p>
    <w:p w14:paraId="3DC1B950" w14:textId="0CFF06E6" w:rsidR="00910BD5" w:rsidRDefault="00910BD5" w:rsidP="00BD7BF2">
      <w:pPr>
        <w:jc w:val="both"/>
        <w:rPr>
          <w:b/>
          <w:bCs/>
        </w:rPr>
      </w:pPr>
      <w:r>
        <w:rPr>
          <w:b/>
          <w:bCs/>
        </w:rPr>
        <w:t>Theoretical background:</w:t>
      </w:r>
      <w:r w:rsidR="00EC12BF">
        <w:rPr>
          <w:b/>
          <w:bCs/>
        </w:rPr>
        <w:t xml:space="preserve"> </w:t>
      </w:r>
      <w:r w:rsidR="00EC12BF" w:rsidRPr="00663D35">
        <w:t>Self-constru</w:t>
      </w:r>
      <w:r w:rsidR="00663D35" w:rsidRPr="00663D35">
        <w:t>c</w:t>
      </w:r>
      <w:r w:rsidR="00EC12BF" w:rsidRPr="00663D35">
        <w:t>tion theory</w:t>
      </w:r>
      <w:r w:rsidR="00251676">
        <w:t xml:space="preserve"> </w:t>
      </w:r>
      <w:r w:rsidR="00747297">
        <w:t xml:space="preserve">provides the lens </w:t>
      </w:r>
      <w:r w:rsidR="000E253D">
        <w:t>to interpr</w:t>
      </w:r>
      <w:r w:rsidR="00551EF3">
        <w:t>et the data</w:t>
      </w:r>
      <w:r w:rsidR="006666BF">
        <w:t>.</w:t>
      </w:r>
    </w:p>
    <w:p w14:paraId="1DF0AEA5" w14:textId="089AF497" w:rsidR="00910BD5" w:rsidRDefault="00910BD5" w:rsidP="00BD7BF2">
      <w:pPr>
        <w:jc w:val="both"/>
        <w:rPr>
          <w:b/>
          <w:bCs/>
        </w:rPr>
      </w:pPr>
      <w:r>
        <w:rPr>
          <w:b/>
          <w:bCs/>
        </w:rPr>
        <w:t>Purpose:</w:t>
      </w:r>
      <w:r w:rsidR="00A51F43">
        <w:rPr>
          <w:b/>
          <w:bCs/>
        </w:rPr>
        <w:t xml:space="preserve"> </w:t>
      </w:r>
      <w:r w:rsidR="00A51F43" w:rsidRPr="005C69E3">
        <w:t>Exploring the</w:t>
      </w:r>
      <w:r w:rsidR="00A51F43" w:rsidRPr="006B6AE7">
        <w:t xml:space="preserve"> </w:t>
      </w:r>
      <w:r w:rsidR="006B6AE7" w:rsidRPr="006B6AE7">
        <w:t>impact</w:t>
      </w:r>
      <w:r w:rsidR="00773E27">
        <w:t xml:space="preserve"> </w:t>
      </w:r>
      <w:r w:rsidR="006917D5">
        <w:t xml:space="preserve">of </w:t>
      </w:r>
      <w:r w:rsidR="00C12040">
        <w:t xml:space="preserve">dedicated </w:t>
      </w:r>
      <w:del w:id="1" w:author="Niel Malan" w:date="2020-01-14T10:04:00Z">
        <w:r w:rsidR="0029034D" w:rsidDel="008E323B">
          <w:delText xml:space="preserve">post graduate </w:delText>
        </w:r>
      </w:del>
      <w:r w:rsidR="0029034D">
        <w:t xml:space="preserve">support </w:t>
      </w:r>
      <w:r w:rsidR="0059237E">
        <w:t xml:space="preserve">by </w:t>
      </w:r>
      <w:r w:rsidR="006917D5">
        <w:t xml:space="preserve">a </w:t>
      </w:r>
      <w:r w:rsidR="00A32785">
        <w:t>Ph</w:t>
      </w:r>
      <w:r w:rsidR="00421063">
        <w:t>D-</w:t>
      </w:r>
      <w:r w:rsidR="00A32785">
        <w:t>graduate</w:t>
      </w:r>
      <w:r w:rsidR="00B707A1">
        <w:t xml:space="preserve"> </w:t>
      </w:r>
      <w:r w:rsidR="00AD7C2F">
        <w:t>to</w:t>
      </w:r>
      <w:r w:rsidR="007B52C6">
        <w:t xml:space="preserve"> manage</w:t>
      </w:r>
      <w:r w:rsidR="00AD7C2F">
        <w:t xml:space="preserve"> </w:t>
      </w:r>
      <w:r w:rsidR="006D7EB3">
        <w:t>post</w:t>
      </w:r>
      <w:r w:rsidR="003127BE">
        <w:t>-</w:t>
      </w:r>
      <w:r w:rsidR="006D7EB3">
        <w:t>graduate</w:t>
      </w:r>
      <w:del w:id="2" w:author="Niel Malan" w:date="2020-01-14T11:02:00Z">
        <w:r w:rsidR="006D7EB3" w:rsidDel="008179B7">
          <w:delText>s</w:delText>
        </w:r>
      </w:del>
      <w:ins w:id="3" w:author="Niel Malan" w:date="2020-01-14T10:04:00Z">
        <w:r w:rsidR="008E323B">
          <w:t xml:space="preserve"> students</w:t>
        </w:r>
      </w:ins>
      <w:r w:rsidR="007E7850">
        <w:t xml:space="preserve"> individually </w:t>
      </w:r>
      <w:r w:rsidR="00D63E96">
        <w:t xml:space="preserve">to </w:t>
      </w:r>
      <w:r w:rsidR="007B52C6">
        <w:t xml:space="preserve">cope </w:t>
      </w:r>
      <w:r w:rsidR="000C189E">
        <w:t xml:space="preserve">holistically </w:t>
      </w:r>
      <w:r w:rsidR="007B52C6">
        <w:t xml:space="preserve">with their </w:t>
      </w:r>
      <w:r w:rsidR="0031038C">
        <w:t>li</w:t>
      </w:r>
      <w:r w:rsidR="00FC67C7">
        <w:t>v</w:t>
      </w:r>
      <w:r w:rsidR="0031038C">
        <w:t>e</w:t>
      </w:r>
      <w:r w:rsidR="00BB01A9">
        <w:t>s</w:t>
      </w:r>
      <w:r w:rsidR="00F20206">
        <w:t xml:space="preserve"> and studies </w:t>
      </w:r>
      <w:r w:rsidR="00374A09">
        <w:t xml:space="preserve">to </w:t>
      </w:r>
      <w:r w:rsidR="00514E83">
        <w:t xml:space="preserve">finish </w:t>
      </w:r>
      <w:r w:rsidR="008F1DB1">
        <w:t xml:space="preserve">their degrees </w:t>
      </w:r>
      <w:r w:rsidR="00E80D7C">
        <w:t>i</w:t>
      </w:r>
      <w:r w:rsidR="00C04357">
        <w:t xml:space="preserve">n </w:t>
      </w:r>
      <w:r w:rsidR="00E80D7C">
        <w:t xml:space="preserve">the </w:t>
      </w:r>
      <w:del w:id="4" w:author="Niel Malan" w:date="2020-01-14T10:05:00Z">
        <w:r w:rsidR="00BE2F19" w:rsidDel="008E323B">
          <w:delText>prearranged</w:delText>
        </w:r>
        <w:r w:rsidR="00A80D17" w:rsidDel="008E323B">
          <w:delText xml:space="preserve"> </w:delText>
        </w:r>
      </w:del>
      <w:ins w:id="5" w:author="Niel Malan" w:date="2020-01-14T10:05:00Z">
        <w:r w:rsidR="008E323B">
          <w:t>required</w:t>
        </w:r>
        <w:r w:rsidR="008E323B">
          <w:t xml:space="preserve"> </w:t>
        </w:r>
      </w:ins>
      <w:r w:rsidR="00C04357">
        <w:t xml:space="preserve">time. </w:t>
      </w:r>
    </w:p>
    <w:p w14:paraId="27555EE5" w14:textId="3BA604D8" w:rsidR="00910BD5" w:rsidRPr="007B3329" w:rsidRDefault="00910BD5" w:rsidP="00BD7BF2">
      <w:pPr>
        <w:jc w:val="both"/>
      </w:pPr>
      <w:r>
        <w:rPr>
          <w:b/>
          <w:bCs/>
        </w:rPr>
        <w:t>Research design:</w:t>
      </w:r>
      <w:r w:rsidR="00421063">
        <w:rPr>
          <w:b/>
          <w:bCs/>
        </w:rPr>
        <w:t xml:space="preserve"> </w:t>
      </w:r>
      <w:r w:rsidR="008665D8" w:rsidRPr="008665D8">
        <w:t>A</w:t>
      </w:r>
      <w:r w:rsidR="007D719D">
        <w:t xml:space="preserve">n explanatory </w:t>
      </w:r>
      <w:r w:rsidR="007B3329" w:rsidRPr="007B3329">
        <w:t>single case-study design</w:t>
      </w:r>
      <w:r w:rsidR="007B3329">
        <w:t xml:space="preserve"> </w:t>
      </w:r>
      <w:r w:rsidR="00414B56">
        <w:t>explor</w:t>
      </w:r>
      <w:r w:rsidR="005E4D3E">
        <w:t>es</w:t>
      </w:r>
      <w:r w:rsidR="00414B56">
        <w:t xml:space="preserve"> a</w:t>
      </w:r>
      <w:r w:rsidR="00604F8A">
        <w:t xml:space="preserve">n innovative </w:t>
      </w:r>
      <w:r w:rsidR="00691F3D">
        <w:t>approach to</w:t>
      </w:r>
      <w:r w:rsidR="001A0CA2">
        <w:t>ward</w:t>
      </w:r>
      <w:r w:rsidR="00691F3D">
        <w:t xml:space="preserve"> </w:t>
      </w:r>
      <w:r w:rsidR="00F62A49">
        <w:t>post</w:t>
      </w:r>
      <w:ins w:id="6" w:author="Niel Malan" w:date="2020-01-14T11:02:00Z">
        <w:r w:rsidR="008179B7">
          <w:t>-</w:t>
        </w:r>
      </w:ins>
      <w:bookmarkStart w:id="7" w:name="_GoBack"/>
      <w:bookmarkEnd w:id="7"/>
      <w:del w:id="8" w:author="Niel Malan" w:date="2020-01-14T11:02:00Z">
        <w:r w:rsidR="00F62A49" w:rsidDel="008179B7">
          <w:delText xml:space="preserve"> </w:delText>
        </w:r>
      </w:del>
      <w:r w:rsidR="00F62A49">
        <w:t>graduate stud</w:t>
      </w:r>
      <w:r w:rsidR="00437B15">
        <w:t>y support</w:t>
      </w:r>
      <w:r w:rsidR="00F62A49">
        <w:t xml:space="preserve"> in the Natural Sciences</w:t>
      </w:r>
      <w:r w:rsidR="005F31F6">
        <w:t xml:space="preserve">. </w:t>
      </w:r>
      <w:r w:rsidR="000D0615">
        <w:t xml:space="preserve">Self-construction </w:t>
      </w:r>
      <w:r w:rsidR="00F3471B">
        <w:t xml:space="preserve">theory was employed </w:t>
      </w:r>
      <w:r w:rsidR="007A6AAB">
        <w:t xml:space="preserve">as framework </w:t>
      </w:r>
      <w:r w:rsidR="00F3471B">
        <w:t xml:space="preserve">to </w:t>
      </w:r>
      <w:r w:rsidR="00ED4AAB">
        <w:t>assist</w:t>
      </w:r>
      <w:r w:rsidR="007D1D7C">
        <w:t xml:space="preserve"> </w:t>
      </w:r>
      <w:r w:rsidR="00BC67ED">
        <w:t xml:space="preserve">a </w:t>
      </w:r>
      <w:r w:rsidR="00C1450E">
        <w:t xml:space="preserve">PhD-student </w:t>
      </w:r>
      <w:r w:rsidR="00552BCB">
        <w:t>with</w:t>
      </w:r>
      <w:r w:rsidR="00ED4AAB">
        <w:t xml:space="preserve"> </w:t>
      </w:r>
      <w:r w:rsidR="00A94CE3">
        <w:t>exemplary</w:t>
      </w:r>
      <w:r w:rsidR="00E87C28">
        <w:t xml:space="preserve"> </w:t>
      </w:r>
      <w:r w:rsidR="00886941">
        <w:t>c</w:t>
      </w:r>
      <w:r w:rsidR="005B39D9">
        <w:t>hallenges</w:t>
      </w:r>
      <w:r w:rsidR="00E4433C">
        <w:t xml:space="preserve"> </w:t>
      </w:r>
      <w:r w:rsidR="00516472">
        <w:t xml:space="preserve">over the </w:t>
      </w:r>
      <w:r w:rsidR="00E87C28">
        <w:t>post</w:t>
      </w:r>
      <w:r w:rsidR="00DA75E5">
        <w:t>-grad</w:t>
      </w:r>
      <w:r w:rsidR="00E124E4">
        <w:t>uate</w:t>
      </w:r>
      <w:r w:rsidR="00DA75E5">
        <w:t xml:space="preserve"> </w:t>
      </w:r>
      <w:r w:rsidR="0064796B">
        <w:t>study</w:t>
      </w:r>
      <w:r w:rsidR="00204C95">
        <w:t xml:space="preserve"> cycle</w:t>
      </w:r>
      <w:r w:rsidR="004921BD">
        <w:t xml:space="preserve">. </w:t>
      </w:r>
      <w:r w:rsidR="00204C95">
        <w:t xml:space="preserve"> </w:t>
      </w:r>
      <w:r w:rsidR="00424821">
        <w:t>The student</w:t>
      </w:r>
      <w:r w:rsidR="004E473C">
        <w:t xml:space="preserve"> had </w:t>
      </w:r>
      <w:r w:rsidR="00A31A70">
        <w:t>face-t</w:t>
      </w:r>
      <w:r w:rsidR="004908F2">
        <w:t>o-face</w:t>
      </w:r>
      <w:r w:rsidR="007A7CBC">
        <w:t xml:space="preserve"> </w:t>
      </w:r>
      <w:r w:rsidR="004908F2">
        <w:t>contact</w:t>
      </w:r>
      <w:r w:rsidR="00D55317">
        <w:t xml:space="preserve"> with</w:t>
      </w:r>
      <w:r w:rsidR="004E473C">
        <w:t xml:space="preserve"> the thesis manager at a dedicated time </w:t>
      </w:r>
      <w:r w:rsidR="00E53776">
        <w:t>week</w:t>
      </w:r>
      <w:r w:rsidR="001628F7">
        <w:t>ly</w:t>
      </w:r>
      <w:r w:rsidR="00F26942">
        <w:t xml:space="preserve">.  </w:t>
      </w:r>
      <w:r w:rsidR="002E5312">
        <w:t xml:space="preserve">Informal </w:t>
      </w:r>
      <w:commentRangeStart w:id="9"/>
      <w:r w:rsidR="00AD44D5" w:rsidRPr="001543FA">
        <w:rPr>
          <w:highlight w:val="yellow"/>
        </w:rPr>
        <w:t>a</w:t>
      </w:r>
      <w:r w:rsidR="00BA7F1E" w:rsidRPr="001543FA">
        <w:rPr>
          <w:highlight w:val="yellow"/>
        </w:rPr>
        <w:t>ssessments</w:t>
      </w:r>
      <w:commentRangeEnd w:id="9"/>
      <w:r w:rsidR="00A645F8">
        <w:rPr>
          <w:rStyle w:val="CommentReference"/>
        </w:rPr>
        <w:commentReference w:id="9"/>
      </w:r>
      <w:r w:rsidR="00BA7F1E">
        <w:t xml:space="preserve"> were </w:t>
      </w:r>
      <w:r w:rsidR="004A4A6B">
        <w:t>used t</w:t>
      </w:r>
      <w:r w:rsidR="00567CBC">
        <w:t xml:space="preserve">o serve as </w:t>
      </w:r>
      <w:r w:rsidR="00A0254B">
        <w:t>tools in the self</w:t>
      </w:r>
      <w:r w:rsidR="00720682">
        <w:t>-</w:t>
      </w:r>
      <w:r w:rsidR="00A0254B">
        <w:t>construction</w:t>
      </w:r>
      <w:r w:rsidR="00720682">
        <w:t xml:space="preserve"> process</w:t>
      </w:r>
      <w:r w:rsidR="00C126CD">
        <w:t xml:space="preserve"> over the 18</w:t>
      </w:r>
      <w:r w:rsidR="004A710D">
        <w:t>-</w:t>
      </w:r>
      <w:r w:rsidR="00C126CD">
        <w:t>month period</w:t>
      </w:r>
      <w:r w:rsidR="00720682">
        <w:t xml:space="preserve">. </w:t>
      </w:r>
    </w:p>
    <w:p w14:paraId="722D48C1" w14:textId="515B61E8" w:rsidR="003F2EC7" w:rsidRDefault="00910BD5" w:rsidP="00BD7BF2">
      <w:pPr>
        <w:jc w:val="both"/>
      </w:pPr>
      <w:r>
        <w:rPr>
          <w:b/>
          <w:bCs/>
        </w:rPr>
        <w:t xml:space="preserve">Findings: </w:t>
      </w:r>
      <w:del w:id="10" w:author="Niel Malan" w:date="2020-01-14T10:11:00Z">
        <w:r w:rsidR="0010269D" w:rsidDel="008E323B">
          <w:delText>Employing t</w:delText>
        </w:r>
      </w:del>
      <w:ins w:id="11" w:author="Niel Malan" w:date="2020-01-14T10:11:00Z">
        <w:r w:rsidR="008E323B">
          <w:t>T</w:t>
        </w:r>
      </w:ins>
      <w:r w:rsidR="0010269D">
        <w:t>he services of a</w:t>
      </w:r>
      <w:r w:rsidR="0056281A">
        <w:t xml:space="preserve"> </w:t>
      </w:r>
      <w:r w:rsidR="002B0745">
        <w:t xml:space="preserve">qualified </w:t>
      </w:r>
      <w:r w:rsidR="0056281A">
        <w:t xml:space="preserve">thesis manager with experience </w:t>
      </w:r>
      <w:r w:rsidR="00A57B18">
        <w:t>in</w:t>
      </w:r>
      <w:r w:rsidR="00BD1D7F">
        <w:t xml:space="preserve"> post-graduate studies </w:t>
      </w:r>
      <w:r w:rsidR="00034DB7">
        <w:t>and</w:t>
      </w:r>
      <w:r w:rsidR="00AE093C">
        <w:t xml:space="preserve"> </w:t>
      </w:r>
      <w:r w:rsidR="00E51D37">
        <w:t>psychology</w:t>
      </w:r>
      <w:r w:rsidR="00A67405">
        <w:t xml:space="preserve"> </w:t>
      </w:r>
      <w:r w:rsidR="005655E3">
        <w:t>e</w:t>
      </w:r>
      <w:r w:rsidR="002A4952">
        <w:t xml:space="preserve">ffectively </w:t>
      </w:r>
      <w:r w:rsidR="00A67405">
        <w:t xml:space="preserve">assisted </w:t>
      </w:r>
      <w:r w:rsidR="00EF6FD9">
        <w:t>a PhD student</w:t>
      </w:r>
      <w:r w:rsidR="003378F3">
        <w:t xml:space="preserve"> with </w:t>
      </w:r>
      <w:del w:id="12" w:author="Niel Malan" w:date="2020-01-14T10:12:00Z">
        <w:r w:rsidR="003378F3" w:rsidDel="00A645F8">
          <w:delText>ADD</w:delText>
        </w:r>
        <w:r w:rsidR="009403E9" w:rsidDel="00A645F8">
          <w:delText xml:space="preserve"> </w:delText>
        </w:r>
      </w:del>
      <w:commentRangeStart w:id="13"/>
      <w:ins w:id="14" w:author="Niel Malan" w:date="2020-01-14T10:12:00Z">
        <w:r w:rsidR="00A645F8">
          <w:t>ADHD</w:t>
        </w:r>
      </w:ins>
      <w:commentRangeEnd w:id="13"/>
      <w:ins w:id="15" w:author="Niel Malan" w:date="2020-01-14T10:16:00Z">
        <w:r w:rsidR="00A645F8">
          <w:rPr>
            <w:rStyle w:val="CommentReference"/>
          </w:rPr>
          <w:commentReference w:id="13"/>
        </w:r>
      </w:ins>
      <w:del w:id="16" w:author="Niel Malan" w:date="2020-01-14T10:12:00Z">
        <w:r w:rsidR="000D3561" w:rsidDel="00A645F8">
          <w:delText>traits</w:delText>
        </w:r>
        <w:r w:rsidR="00C326A4" w:rsidDel="00A645F8">
          <w:delText xml:space="preserve"> </w:delText>
        </w:r>
      </w:del>
      <w:ins w:id="17" w:author="Niel Malan" w:date="2020-01-14T10:16:00Z">
        <w:r w:rsidR="00A645F8">
          <w:t xml:space="preserve">traits </w:t>
        </w:r>
      </w:ins>
      <w:r w:rsidR="00C326A4">
        <w:t xml:space="preserve">to finish his </w:t>
      </w:r>
      <w:r w:rsidR="00511DCB">
        <w:t xml:space="preserve">PhD studies in a record time after struggling to </w:t>
      </w:r>
      <w:r w:rsidR="000E0F75">
        <w:t>complete</w:t>
      </w:r>
      <w:r w:rsidR="00511DCB">
        <w:t xml:space="preserve"> </w:t>
      </w:r>
      <w:r w:rsidR="006576DA">
        <w:t xml:space="preserve">for </w:t>
      </w:r>
      <w:r w:rsidR="002A72A8">
        <w:t xml:space="preserve">twelve </w:t>
      </w:r>
      <w:r w:rsidR="006576DA">
        <w:t xml:space="preserve">years. </w:t>
      </w:r>
      <w:ins w:id="18" w:author="Niel Malan" w:date="2020-01-14T10:28:00Z">
        <w:r w:rsidR="00235E7F">
          <w:t xml:space="preserve">Academic </w:t>
        </w:r>
      </w:ins>
      <w:del w:id="19" w:author="Niel Malan" w:date="2020-01-14T10:28:00Z">
        <w:r w:rsidR="003063BD" w:rsidRPr="003063BD" w:rsidDel="00235E7F">
          <w:delText>Supervisors</w:delText>
        </w:r>
        <w:r w:rsidR="001513D6" w:rsidDel="00235E7F">
          <w:delText xml:space="preserve"> </w:delText>
        </w:r>
      </w:del>
      <w:ins w:id="20" w:author="Niel Malan" w:date="2020-01-14T10:28:00Z">
        <w:r w:rsidR="00235E7F">
          <w:t>s</w:t>
        </w:r>
        <w:r w:rsidR="00235E7F" w:rsidRPr="003063BD">
          <w:t>upervisors</w:t>
        </w:r>
      </w:ins>
      <w:ins w:id="21" w:author="Niel Malan" w:date="2020-01-14T10:29:00Z">
        <w:r w:rsidR="00235E7F">
          <w:t xml:space="preserve"> in the Na</w:t>
        </w:r>
      </w:ins>
      <w:ins w:id="22" w:author="Niel Malan" w:date="2020-01-14T10:30:00Z">
        <w:r w:rsidR="00235E7F">
          <w:t>tural Sciences</w:t>
        </w:r>
      </w:ins>
      <w:ins w:id="23" w:author="Niel Malan" w:date="2020-01-14T10:28:00Z">
        <w:r w:rsidR="00235E7F">
          <w:t xml:space="preserve"> </w:t>
        </w:r>
      </w:ins>
      <w:r w:rsidR="001513D6">
        <w:t>have limited availability</w:t>
      </w:r>
      <w:r w:rsidR="00C341D2">
        <w:t xml:space="preserve"> </w:t>
      </w:r>
      <w:r w:rsidR="00523235">
        <w:t>for face-to-face contact</w:t>
      </w:r>
      <w:r w:rsidR="003D597E">
        <w:t xml:space="preserve">, </w:t>
      </w:r>
      <w:ins w:id="24" w:author="Niel Malan" w:date="2020-01-14T10:30:00Z">
        <w:r w:rsidR="00235E7F">
          <w:t xml:space="preserve">tend to be </w:t>
        </w:r>
      </w:ins>
      <w:del w:id="25" w:author="Niel Malan" w:date="2020-01-14T10:30:00Z">
        <w:r w:rsidR="00C341D2" w:rsidDel="00235E7F">
          <w:delText xml:space="preserve">are </w:delText>
        </w:r>
      </w:del>
      <w:ins w:id="26" w:author="Niel Malan" w:date="2020-01-14T10:30:00Z">
        <w:r w:rsidR="00235E7F">
          <w:t xml:space="preserve">more </w:t>
        </w:r>
      </w:ins>
      <w:r w:rsidR="00D0558B">
        <w:t>subject/content</w:t>
      </w:r>
      <w:r w:rsidR="00CE6C9D">
        <w:t>-</w:t>
      </w:r>
      <w:del w:id="27" w:author="Niel Malan" w:date="2020-01-14T10:11:00Z">
        <w:r w:rsidR="00CE6C9D" w:rsidDel="008E323B">
          <w:delText>driven</w:delText>
        </w:r>
        <w:r w:rsidR="007B73DD" w:rsidDel="008E323B">
          <w:delText xml:space="preserve"> </w:delText>
        </w:r>
      </w:del>
      <w:ins w:id="28" w:author="Niel Malan" w:date="2020-01-14T10:11:00Z">
        <w:r w:rsidR="008E323B">
          <w:t>focused</w:t>
        </w:r>
        <w:r w:rsidR="008E323B">
          <w:t xml:space="preserve"> </w:t>
        </w:r>
      </w:ins>
      <w:r w:rsidR="007B73DD">
        <w:t>and less</w:t>
      </w:r>
      <w:r w:rsidR="00323DE9">
        <w:t xml:space="preserve"> </w:t>
      </w:r>
      <w:r w:rsidR="003740C0">
        <w:t>person-</w:t>
      </w:r>
      <w:r w:rsidR="00FA3A62">
        <w:t>centred</w:t>
      </w:r>
      <w:r w:rsidR="00CD47B5">
        <w:t xml:space="preserve"> </w:t>
      </w:r>
      <w:del w:id="29" w:author="Niel Malan" w:date="2020-01-14T10:30:00Z">
        <w:r w:rsidR="00770218" w:rsidDel="00235E7F">
          <w:delText xml:space="preserve">(perhaps more in </w:delText>
        </w:r>
        <w:r w:rsidR="00C44FCA" w:rsidDel="00235E7F">
          <w:delText>N</w:delText>
        </w:r>
        <w:r w:rsidR="00B84408" w:rsidDel="00235E7F">
          <w:delText>atural Sciences</w:delText>
        </w:r>
        <w:r w:rsidR="000E05C4" w:rsidDel="00235E7F">
          <w:delText>)</w:delText>
        </w:r>
        <w:r w:rsidR="00B84408" w:rsidDel="00235E7F">
          <w:delText xml:space="preserve"> </w:delText>
        </w:r>
      </w:del>
      <w:r w:rsidR="00CD47B5">
        <w:t xml:space="preserve">which </w:t>
      </w:r>
      <w:r w:rsidR="00A31C98">
        <w:t>impact on</w:t>
      </w:r>
      <w:r w:rsidR="008628F2">
        <w:t xml:space="preserve"> student</w:t>
      </w:r>
      <w:r w:rsidR="00A31C98">
        <w:t xml:space="preserve"> motivation</w:t>
      </w:r>
      <w:r w:rsidR="004F4948">
        <w:t xml:space="preserve"> and self-efficacy</w:t>
      </w:r>
      <w:r w:rsidR="00711742">
        <w:t xml:space="preserve"> especially in </w:t>
      </w:r>
      <w:r w:rsidR="0061529E">
        <w:t>intricate</w:t>
      </w:r>
      <w:r w:rsidR="00D12F1C">
        <w:t xml:space="preserve"> </w:t>
      </w:r>
      <w:r w:rsidR="00711742">
        <w:t>cases</w:t>
      </w:r>
      <w:r w:rsidR="00D12F1C">
        <w:t>.</w:t>
      </w:r>
      <w:r w:rsidR="009A7D69">
        <w:t xml:space="preserve"> </w:t>
      </w:r>
      <w:r w:rsidR="001A6DA1">
        <w:t xml:space="preserve">Approaching </w:t>
      </w:r>
      <w:r w:rsidR="00540DF8">
        <w:t>a thesis</w:t>
      </w:r>
      <w:r w:rsidR="00B36E04">
        <w:t xml:space="preserve"> holistically</w:t>
      </w:r>
      <w:r w:rsidR="00ED1AC3">
        <w:t xml:space="preserve"> </w:t>
      </w:r>
      <w:r w:rsidR="001E2B44">
        <w:t>(</w:t>
      </w:r>
      <w:del w:id="30" w:author="Niel Malan" w:date="2020-01-14T10:38:00Z">
        <w:r w:rsidR="00CB6DC3" w:rsidDel="002E1B9D">
          <w:delText xml:space="preserve">and </w:delText>
        </w:r>
        <w:r w:rsidR="004D566B" w:rsidDel="002E1B9D">
          <w:delText xml:space="preserve">assigning </w:delText>
        </w:r>
      </w:del>
      <w:ins w:id="31" w:author="Niel Malan" w:date="2020-01-14T10:38:00Z">
        <w:r w:rsidR="002E1B9D">
          <w:t>without e</w:t>
        </w:r>
      </w:ins>
      <w:ins w:id="32" w:author="Niel Malan" w:date="2020-01-14T10:39:00Z">
        <w:r w:rsidR="002E1B9D">
          <w:t xml:space="preserve">ncroaching on </w:t>
        </w:r>
      </w:ins>
      <w:del w:id="33" w:author="Niel Malan" w:date="2020-01-14T10:39:00Z">
        <w:r w:rsidR="001E2B44" w:rsidDel="002E1B9D">
          <w:delText xml:space="preserve">content matters </w:delText>
        </w:r>
        <w:r w:rsidR="004D566B" w:rsidDel="002E1B9D">
          <w:delText xml:space="preserve">only </w:delText>
        </w:r>
        <w:r w:rsidR="001E2B44" w:rsidDel="002E1B9D">
          <w:delText xml:space="preserve">to </w:delText>
        </w:r>
      </w:del>
      <w:r w:rsidR="001E2B44">
        <w:t>the supervisor</w:t>
      </w:r>
      <w:ins w:id="34" w:author="Niel Malan" w:date="2020-01-14T10:39:00Z">
        <w:r w:rsidR="002E1B9D">
          <w:t xml:space="preserve">’s </w:t>
        </w:r>
      </w:ins>
      <w:ins w:id="35" w:author="Niel Malan" w:date="2020-01-14T10:40:00Z">
        <w:r w:rsidR="002E1B9D">
          <w:t>domain</w:t>
        </w:r>
      </w:ins>
      <w:r w:rsidR="001E2B44">
        <w:t>)</w:t>
      </w:r>
      <w:r w:rsidR="004C30F3">
        <w:t xml:space="preserve"> </w:t>
      </w:r>
      <w:r w:rsidR="00BC3C37">
        <w:t>and</w:t>
      </w:r>
      <w:r w:rsidR="004C30F3">
        <w:t xml:space="preserve"> </w:t>
      </w:r>
      <w:r w:rsidR="00F34250">
        <w:t xml:space="preserve">focussing on </w:t>
      </w:r>
      <w:r w:rsidR="009F4C63">
        <w:t>idiosyncrasies and autobiographic stories</w:t>
      </w:r>
      <w:r w:rsidR="003E071B">
        <w:t xml:space="preserve"> </w:t>
      </w:r>
      <w:r w:rsidR="00754976">
        <w:t>as</w:t>
      </w:r>
      <w:r w:rsidR="00237533">
        <w:t xml:space="preserve"> core </w:t>
      </w:r>
      <w:r w:rsidR="00AC734F">
        <w:t xml:space="preserve">part </w:t>
      </w:r>
      <w:r w:rsidR="00237533">
        <w:t>of the study process</w:t>
      </w:r>
      <w:r w:rsidR="003F2EC7">
        <w:t xml:space="preserve"> </w:t>
      </w:r>
      <w:r w:rsidR="002717B5">
        <w:t>empowered</w:t>
      </w:r>
      <w:r w:rsidR="001101AE">
        <w:t xml:space="preserve"> and</w:t>
      </w:r>
      <w:r w:rsidR="00E45CF7">
        <w:t xml:space="preserve"> simultaneously chal</w:t>
      </w:r>
      <w:r w:rsidR="00341531">
        <w:t xml:space="preserve">lenged </w:t>
      </w:r>
      <w:r w:rsidR="004163DC">
        <w:t>the student to</w:t>
      </w:r>
      <w:r w:rsidR="001101AE">
        <w:t xml:space="preserve"> </w:t>
      </w:r>
      <w:r w:rsidR="005168CF">
        <w:t>prioritise</w:t>
      </w:r>
      <w:r w:rsidR="00AA6BB2">
        <w:t xml:space="preserve"> and </w:t>
      </w:r>
      <w:r w:rsidR="00952532">
        <w:t>t</w:t>
      </w:r>
      <w:r w:rsidR="00CB3DF9">
        <w:t xml:space="preserve">urn </w:t>
      </w:r>
      <w:r w:rsidR="00CB58C0">
        <w:t xml:space="preserve">problematic </w:t>
      </w:r>
      <w:r w:rsidR="001E586E">
        <w:t xml:space="preserve">stumbling blocks </w:t>
      </w:r>
      <w:r w:rsidR="00CB3DF9">
        <w:t>into strengt</w:t>
      </w:r>
      <w:r w:rsidR="00AA5698">
        <w:t>h</w:t>
      </w:r>
      <w:r w:rsidR="00CB3DF9">
        <w:t>s</w:t>
      </w:r>
      <w:r w:rsidR="00FE16B6">
        <w:t>.</w:t>
      </w:r>
      <w:del w:id="36" w:author="Niel Malan" w:date="2020-01-14T10:07:00Z">
        <w:r w:rsidR="000C5640" w:rsidDel="008E323B">
          <w:delText xml:space="preserve"> </w:delText>
        </w:r>
        <w:r w:rsidR="005D4C6F" w:rsidDel="008E323B">
          <w:delText xml:space="preserve"> </w:delText>
        </w:r>
        <w:r w:rsidR="00117CDA" w:rsidDel="008E323B">
          <w:delText xml:space="preserve"> </w:delText>
        </w:r>
        <w:r w:rsidR="004163DC" w:rsidDel="008E323B">
          <w:delText xml:space="preserve"> </w:delText>
        </w:r>
        <w:r w:rsidR="005C59B0" w:rsidDel="008E323B">
          <w:delText xml:space="preserve"> </w:delText>
        </w:r>
      </w:del>
    </w:p>
    <w:p w14:paraId="3CC66328" w14:textId="5E2D3D71" w:rsidR="000E4CFB" w:rsidRPr="00E108DB" w:rsidRDefault="00910BD5" w:rsidP="000E4CFB">
      <w:pPr>
        <w:jc w:val="both"/>
      </w:pPr>
      <w:r>
        <w:rPr>
          <w:b/>
          <w:bCs/>
        </w:rPr>
        <w:t xml:space="preserve">Conclusion: </w:t>
      </w:r>
      <w:r w:rsidR="000E4CFB">
        <w:t xml:space="preserve">The PhD-journey is a lonely path and </w:t>
      </w:r>
      <w:r w:rsidR="000F053F">
        <w:t xml:space="preserve">in South Africa students </w:t>
      </w:r>
      <w:r w:rsidR="009369B8">
        <w:t xml:space="preserve">often </w:t>
      </w:r>
      <w:r w:rsidR="000F053F">
        <w:t>don</w:t>
      </w:r>
      <w:r w:rsidR="009369B8">
        <w:t xml:space="preserve">’t </w:t>
      </w:r>
      <w:r w:rsidR="000F053F">
        <w:t>have the p</w:t>
      </w:r>
      <w:r w:rsidR="00C61B04">
        <w:t>r</w:t>
      </w:r>
      <w:r w:rsidR="000F053F">
        <w:t>ivilege</w:t>
      </w:r>
      <w:r w:rsidR="00C61B04">
        <w:t xml:space="preserve"> to study full</w:t>
      </w:r>
      <w:ins w:id="37" w:author="Niel Malan" w:date="2020-01-14T10:08:00Z">
        <w:r w:rsidR="008E323B">
          <w:t xml:space="preserve"> </w:t>
        </w:r>
      </w:ins>
      <w:r w:rsidR="00C61B04">
        <w:t xml:space="preserve">time. </w:t>
      </w:r>
      <w:del w:id="38" w:author="Niel Malan" w:date="2020-01-14T10:46:00Z">
        <w:r w:rsidR="00071F8C" w:rsidRPr="00E108DB" w:rsidDel="00486E43">
          <w:delText>The appeal for i</w:delText>
        </w:r>
      </w:del>
      <w:ins w:id="39" w:author="Niel Malan" w:date="2020-01-14T10:46:00Z">
        <w:r w:rsidR="00486E43">
          <w:t>I</w:t>
        </w:r>
      </w:ins>
      <w:r w:rsidR="00071F8C" w:rsidRPr="00E108DB">
        <w:t xml:space="preserve">ncorporating </w:t>
      </w:r>
      <w:r w:rsidR="00071F8C">
        <w:t>a thesis manager in the post-graduate process</w:t>
      </w:r>
      <w:r w:rsidR="00152F23">
        <w:t xml:space="preserve"> </w:t>
      </w:r>
      <w:del w:id="40" w:author="Niel Malan" w:date="2020-01-14T11:01:00Z">
        <w:r w:rsidR="00152F23" w:rsidDel="008179B7">
          <w:delText xml:space="preserve">is </w:delText>
        </w:r>
      </w:del>
      <w:ins w:id="41" w:author="Niel Malan" w:date="2020-01-14T11:01:00Z">
        <w:r w:rsidR="008179B7">
          <w:t xml:space="preserve">appeals as </w:t>
        </w:r>
      </w:ins>
      <w:r w:rsidR="006224C0">
        <w:t xml:space="preserve">a possible </w:t>
      </w:r>
      <w:ins w:id="42" w:author="Niel Malan" w:date="2020-01-14T10:47:00Z">
        <w:r w:rsidR="00486E43">
          <w:t xml:space="preserve">efficient </w:t>
        </w:r>
      </w:ins>
      <w:r w:rsidR="006224C0">
        <w:t>option to actively assist post-graduate students</w:t>
      </w:r>
      <w:r w:rsidR="00B97623">
        <w:t xml:space="preserve"> </w:t>
      </w:r>
      <w:r w:rsidR="000E2C2C">
        <w:t xml:space="preserve">to achieve academic success earlier </w:t>
      </w:r>
      <w:r w:rsidR="00B97623">
        <w:t xml:space="preserve">and </w:t>
      </w:r>
      <w:r w:rsidR="00A22BB5">
        <w:t>enable</w:t>
      </w:r>
      <w:r w:rsidR="002A719C">
        <w:t xml:space="preserve"> </w:t>
      </w:r>
      <w:r w:rsidR="00B97623">
        <w:t>supervisors</w:t>
      </w:r>
      <w:r w:rsidR="006224C0">
        <w:t xml:space="preserve"> in the Natural</w:t>
      </w:r>
      <w:r w:rsidR="00B97623">
        <w:t xml:space="preserve"> Sciences</w:t>
      </w:r>
      <w:r w:rsidR="00DB36E8">
        <w:t xml:space="preserve"> </w:t>
      </w:r>
      <w:r w:rsidR="00A22BB5">
        <w:t xml:space="preserve">to </w:t>
      </w:r>
      <w:r w:rsidR="00B35975">
        <w:t xml:space="preserve">deliver on research outputs. </w:t>
      </w:r>
      <w:r w:rsidR="00F9591A">
        <w:t xml:space="preserve"> </w:t>
      </w:r>
      <w:r w:rsidR="006224C0">
        <w:t xml:space="preserve"> </w:t>
      </w:r>
    </w:p>
    <w:p w14:paraId="6EFDEA7F" w14:textId="60CC8017" w:rsidR="00910BD5" w:rsidRDefault="00910BD5" w:rsidP="00BD7BF2">
      <w:pPr>
        <w:jc w:val="both"/>
      </w:pPr>
      <w:r>
        <w:rPr>
          <w:b/>
          <w:bCs/>
        </w:rPr>
        <w:t>Implications for future research:</w:t>
      </w:r>
      <w:r w:rsidR="00723810">
        <w:rPr>
          <w:b/>
          <w:bCs/>
        </w:rPr>
        <w:t xml:space="preserve"> </w:t>
      </w:r>
      <w:r w:rsidR="00723810">
        <w:t xml:space="preserve">Future research should </w:t>
      </w:r>
      <w:r w:rsidR="006C3182">
        <w:t>explore more</w:t>
      </w:r>
      <w:r w:rsidR="00F67653">
        <w:t xml:space="preserve"> cases</w:t>
      </w:r>
      <w:r w:rsidR="00923836">
        <w:t xml:space="preserve"> studies</w:t>
      </w:r>
      <w:r w:rsidR="00B802D6">
        <w:t xml:space="preserve"> </w:t>
      </w:r>
      <w:r w:rsidR="00123515">
        <w:t>in Natural Science</w:t>
      </w:r>
      <w:r w:rsidR="009219FB">
        <w:t xml:space="preserve"> </w:t>
      </w:r>
      <w:r w:rsidR="00FB620E">
        <w:t xml:space="preserve">and across </w:t>
      </w:r>
      <w:r w:rsidR="008929EB">
        <w:t>other faculties</w:t>
      </w:r>
      <w:r w:rsidR="00FB620E">
        <w:t xml:space="preserve">. </w:t>
      </w:r>
      <w:r w:rsidR="008929EB">
        <w:t xml:space="preserve"> </w:t>
      </w:r>
      <w:r w:rsidR="00445E25">
        <w:t xml:space="preserve"> </w:t>
      </w:r>
    </w:p>
    <w:p w14:paraId="205AE8BF" w14:textId="5A9F9A90" w:rsidR="00D65815" w:rsidRDefault="00D65815" w:rsidP="00BD7BF2">
      <w:pPr>
        <w:jc w:val="both"/>
      </w:pPr>
    </w:p>
    <w:p w14:paraId="37F9627A" w14:textId="38932719" w:rsidR="00D65815" w:rsidRPr="00723810" w:rsidRDefault="00D65815" w:rsidP="00BD7BF2">
      <w:pPr>
        <w:jc w:val="both"/>
      </w:pPr>
      <w:r>
        <w:t>Facts: PhD</w:t>
      </w:r>
      <w:r w:rsidR="00014E31">
        <w:t xml:space="preserve"> wat abandoned word</w:t>
      </w:r>
    </w:p>
    <w:p w14:paraId="163FEFD5" w14:textId="2DE08556" w:rsidR="00B35975" w:rsidRDefault="00B35975" w:rsidP="00BD7BF2">
      <w:pPr>
        <w:jc w:val="both"/>
        <w:rPr>
          <w:b/>
          <w:bCs/>
        </w:rPr>
      </w:pPr>
    </w:p>
    <w:p w14:paraId="19680E9C" w14:textId="7C9B67A3" w:rsidR="00B35975" w:rsidRDefault="00B35975" w:rsidP="00BD7BF2">
      <w:pPr>
        <w:jc w:val="both"/>
        <w:rPr>
          <w:b/>
          <w:bCs/>
        </w:rPr>
      </w:pPr>
    </w:p>
    <w:p w14:paraId="70E3CD53" w14:textId="6E48E5C1" w:rsidR="004A2AA0" w:rsidRDefault="004A2AA0" w:rsidP="00BD7BF2">
      <w:pPr>
        <w:jc w:val="both"/>
        <w:rPr>
          <w:b/>
          <w:bCs/>
        </w:rPr>
      </w:pPr>
    </w:p>
    <w:p w14:paraId="7DA32002" w14:textId="760FF984" w:rsidR="004A2AA0" w:rsidRDefault="004A2AA0" w:rsidP="00BD7BF2">
      <w:pPr>
        <w:jc w:val="both"/>
        <w:rPr>
          <w:b/>
          <w:bCs/>
        </w:rPr>
      </w:pPr>
    </w:p>
    <w:p w14:paraId="5DE4227B" w14:textId="140BA752" w:rsidR="004A2AA0" w:rsidRDefault="004A2AA0" w:rsidP="00BD7BF2">
      <w:pPr>
        <w:jc w:val="both"/>
        <w:rPr>
          <w:b/>
          <w:bCs/>
        </w:rPr>
      </w:pPr>
    </w:p>
    <w:p w14:paraId="1E1EB814" w14:textId="16D11F44" w:rsidR="004A2AA0" w:rsidRDefault="00CD1BDE" w:rsidP="00BD7BF2">
      <w:pPr>
        <w:jc w:val="both"/>
        <w:rPr>
          <w:b/>
          <w:bCs/>
        </w:rPr>
      </w:pPr>
      <w:r>
        <w:rPr>
          <w:b/>
          <w:bCs/>
        </w:rPr>
        <w:t>Aspects</w:t>
      </w:r>
    </w:p>
    <w:p w14:paraId="6FA9388F" w14:textId="2C8720DF" w:rsidR="001A7B39" w:rsidRDefault="00CA11DC" w:rsidP="00BD7BF2">
      <w:pPr>
        <w:jc w:val="both"/>
        <w:rPr>
          <w:b/>
          <w:bCs/>
        </w:rPr>
      </w:pPr>
      <w:hyperlink r:id="rId8" w:history="1">
        <w:r w:rsidR="001A7B39" w:rsidRPr="001A7B39">
          <w:rPr>
            <w:color w:val="0000FF"/>
            <w:u w:val="single"/>
          </w:rPr>
          <w:t>https://www.abc.net.au/news/2018-04-03/sydney-harbours-marine-pilots-guide-cruise-ships-into-port/9611992</w:t>
        </w:r>
      </w:hyperlink>
    </w:p>
    <w:p w14:paraId="03B96613" w14:textId="5CA212F8" w:rsidR="00CD1BDE" w:rsidRDefault="00CD1BDE" w:rsidP="00BD7BF2">
      <w:pPr>
        <w:jc w:val="both"/>
        <w:rPr>
          <w:b/>
          <w:bCs/>
        </w:rPr>
      </w:pPr>
      <w:r>
        <w:rPr>
          <w:b/>
          <w:bCs/>
        </w:rPr>
        <w:t>Supervisor role</w:t>
      </w:r>
    </w:p>
    <w:p w14:paraId="50BE91E7" w14:textId="1E4E7794" w:rsidR="00CD1BDE" w:rsidRDefault="00BB7614" w:rsidP="00BD7BF2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am3d">
            <w:drawing>
              <wp:anchor distT="0" distB="0" distL="114300" distR="114300" simplePos="0" relativeHeight="251659264" behindDoc="0" locked="0" layoutInCell="1" allowOverlap="1" wp14:anchorId="434E2349" wp14:editId="1F1F61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38350" cy="1539743"/>
                <wp:effectExtent l="0" t="0" r="0" b="3810"/>
                <wp:wrapNone/>
                <wp:docPr id="1" name="3D Model 1" descr="Light Gray Pyram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9">
                      <am3d:spPr>
                        <a:xfrm>
                          <a:off x="0" y="0"/>
                          <a:ext cx="2038350" cy="153974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70960676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4134103" d="1000000"/>
                        <am3d:preTrans dx="0" dy="-10695087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raster rName="Office3DRenderer" rVer="16.0.8326">
                        <am3d:blip r:embed="rId10"/>
                      </am3d:raster>
                      <am3d:objViewport viewportSz="3199354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34E2349" wp14:editId="1F1F61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38350" cy="1539743"/>
                <wp:effectExtent l="0" t="0" r="0" b="3810"/>
                <wp:wrapNone/>
                <wp:docPr id="1" name="3D Model 1" descr="Light Gray Pyrami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3D Model 1" descr="Light Gray Pyrami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153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0985019A" w14:textId="4E9B1B6E" w:rsidR="00B35975" w:rsidRDefault="00B35975" w:rsidP="00BD7BF2">
      <w:pPr>
        <w:jc w:val="both"/>
        <w:rPr>
          <w:b/>
          <w:bCs/>
        </w:rPr>
      </w:pPr>
    </w:p>
    <w:sectPr w:rsidR="00B359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Niel Malan" w:date="2020-01-14T10:15:00Z" w:initials="NM">
    <w:p w14:paraId="6C4DDE40" w14:textId="77777777" w:rsidR="00A645F8" w:rsidRDefault="00A645F8">
      <w:pPr>
        <w:pStyle w:val="CommentText"/>
      </w:pPr>
      <w:r>
        <w:rPr>
          <w:rStyle w:val="CommentReference"/>
        </w:rPr>
        <w:annotationRef/>
      </w:r>
      <w:r>
        <w:t>Shadowmatch</w:t>
      </w:r>
    </w:p>
    <w:p w14:paraId="5221A773" w14:textId="77777777" w:rsidR="00A645F8" w:rsidRDefault="00A645F8">
      <w:pPr>
        <w:pStyle w:val="CommentText"/>
      </w:pPr>
      <w:r>
        <w:t>Draw-a-person</w:t>
      </w:r>
    </w:p>
    <w:p w14:paraId="4AA0DBE7" w14:textId="77777777" w:rsidR="00A645F8" w:rsidRDefault="00A645F8">
      <w:pPr>
        <w:pStyle w:val="CommentText"/>
      </w:pPr>
      <w:r>
        <w:t>Pick a symbol</w:t>
      </w:r>
    </w:p>
    <w:p w14:paraId="49600F92" w14:textId="5746150B" w:rsidR="00A645F8" w:rsidRDefault="00A645F8">
      <w:pPr>
        <w:pStyle w:val="CommentText"/>
      </w:pPr>
      <w:r>
        <w:t>Write a story</w:t>
      </w:r>
    </w:p>
  </w:comment>
  <w:comment w:id="13" w:author="Niel Malan" w:date="2020-01-14T10:16:00Z" w:initials="NM">
    <w:p w14:paraId="06B72815" w14:textId="31474113" w:rsidR="00A645F8" w:rsidRDefault="00A645F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DSM-IV replaced the term ADD with ADHD. Attention Deficit/Hyperactivity Disorder, which</w:t>
      </w:r>
      <w:r w:rsidR="00486E43">
        <w:rPr>
          <w:rStyle w:val="CommentReference"/>
        </w:rPr>
        <w:t xml:space="preserve"> still</w:t>
      </w:r>
      <w:r>
        <w:rPr>
          <w:rStyle w:val="CommentReference"/>
        </w:rPr>
        <w:t xml:space="preserve"> turns out to be a very poor name that does not actually describe the disorder.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600F92" w15:done="0"/>
  <w15:commentEx w15:paraId="06B728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600F92" w16cid:durableId="21C81345"/>
  <w16cid:commentId w16cid:paraId="06B72815" w16cid:durableId="21C813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el Malan">
    <w15:presenceInfo w15:providerId="Windows Live" w15:userId="9260ba9aad3c7f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33"/>
    <w:rsid w:val="00000EDF"/>
    <w:rsid w:val="000023A6"/>
    <w:rsid w:val="00006694"/>
    <w:rsid w:val="00014E31"/>
    <w:rsid w:val="00034DB7"/>
    <w:rsid w:val="00034E6C"/>
    <w:rsid w:val="00050073"/>
    <w:rsid w:val="00057842"/>
    <w:rsid w:val="0006075F"/>
    <w:rsid w:val="00060AAE"/>
    <w:rsid w:val="0007002C"/>
    <w:rsid w:val="00071F8C"/>
    <w:rsid w:val="0007289D"/>
    <w:rsid w:val="00076C47"/>
    <w:rsid w:val="00086B9D"/>
    <w:rsid w:val="00086D73"/>
    <w:rsid w:val="0008723F"/>
    <w:rsid w:val="00093256"/>
    <w:rsid w:val="00093A47"/>
    <w:rsid w:val="00094B8E"/>
    <w:rsid w:val="000A125A"/>
    <w:rsid w:val="000B7138"/>
    <w:rsid w:val="000C189E"/>
    <w:rsid w:val="000C499A"/>
    <w:rsid w:val="000C5640"/>
    <w:rsid w:val="000C6793"/>
    <w:rsid w:val="000D0615"/>
    <w:rsid w:val="000D3561"/>
    <w:rsid w:val="000D4275"/>
    <w:rsid w:val="000E05C4"/>
    <w:rsid w:val="000E0F75"/>
    <w:rsid w:val="000E14EE"/>
    <w:rsid w:val="000E253D"/>
    <w:rsid w:val="000E2C2C"/>
    <w:rsid w:val="000E4CFB"/>
    <w:rsid w:val="000F053F"/>
    <w:rsid w:val="000F2235"/>
    <w:rsid w:val="000F3430"/>
    <w:rsid w:val="0010269D"/>
    <w:rsid w:val="0010745F"/>
    <w:rsid w:val="001101AE"/>
    <w:rsid w:val="00110E8A"/>
    <w:rsid w:val="0011625B"/>
    <w:rsid w:val="00117CDA"/>
    <w:rsid w:val="001229D8"/>
    <w:rsid w:val="00123515"/>
    <w:rsid w:val="00127340"/>
    <w:rsid w:val="00130368"/>
    <w:rsid w:val="0013595B"/>
    <w:rsid w:val="001402BA"/>
    <w:rsid w:val="00146133"/>
    <w:rsid w:val="001513D6"/>
    <w:rsid w:val="00152F23"/>
    <w:rsid w:val="001543FA"/>
    <w:rsid w:val="00156581"/>
    <w:rsid w:val="001628F7"/>
    <w:rsid w:val="00163830"/>
    <w:rsid w:val="001756EF"/>
    <w:rsid w:val="00176115"/>
    <w:rsid w:val="00177848"/>
    <w:rsid w:val="0018659C"/>
    <w:rsid w:val="0018692B"/>
    <w:rsid w:val="00193DDE"/>
    <w:rsid w:val="00194FA4"/>
    <w:rsid w:val="001A0CA2"/>
    <w:rsid w:val="001A458C"/>
    <w:rsid w:val="001A6397"/>
    <w:rsid w:val="001A6DA1"/>
    <w:rsid w:val="001A70A6"/>
    <w:rsid w:val="001A7B39"/>
    <w:rsid w:val="001B2CAF"/>
    <w:rsid w:val="001B6306"/>
    <w:rsid w:val="001B72B7"/>
    <w:rsid w:val="001D29C0"/>
    <w:rsid w:val="001D3B7B"/>
    <w:rsid w:val="001E19EC"/>
    <w:rsid w:val="001E2B44"/>
    <w:rsid w:val="001E586E"/>
    <w:rsid w:val="001F0AA3"/>
    <w:rsid w:val="001F3336"/>
    <w:rsid w:val="001F3D6D"/>
    <w:rsid w:val="00201158"/>
    <w:rsid w:val="00204C95"/>
    <w:rsid w:val="002112C2"/>
    <w:rsid w:val="002114A2"/>
    <w:rsid w:val="00212981"/>
    <w:rsid w:val="00216474"/>
    <w:rsid w:val="00216EFC"/>
    <w:rsid w:val="002250AB"/>
    <w:rsid w:val="00226750"/>
    <w:rsid w:val="00231244"/>
    <w:rsid w:val="00235E7F"/>
    <w:rsid w:val="00237533"/>
    <w:rsid w:val="0024146D"/>
    <w:rsid w:val="0024176E"/>
    <w:rsid w:val="00245CAC"/>
    <w:rsid w:val="00251676"/>
    <w:rsid w:val="00257DE2"/>
    <w:rsid w:val="002631B1"/>
    <w:rsid w:val="00270A8F"/>
    <w:rsid w:val="002717B5"/>
    <w:rsid w:val="00271BB0"/>
    <w:rsid w:val="00272FB1"/>
    <w:rsid w:val="00277F99"/>
    <w:rsid w:val="0029034D"/>
    <w:rsid w:val="00290B2C"/>
    <w:rsid w:val="00296C74"/>
    <w:rsid w:val="002A07A1"/>
    <w:rsid w:val="002A39CF"/>
    <w:rsid w:val="002A4952"/>
    <w:rsid w:val="002A719C"/>
    <w:rsid w:val="002A72A8"/>
    <w:rsid w:val="002B001D"/>
    <w:rsid w:val="002B0745"/>
    <w:rsid w:val="002B0FE2"/>
    <w:rsid w:val="002B6144"/>
    <w:rsid w:val="002C3820"/>
    <w:rsid w:val="002C583E"/>
    <w:rsid w:val="002D1221"/>
    <w:rsid w:val="002D1C43"/>
    <w:rsid w:val="002E1B9D"/>
    <w:rsid w:val="002E5312"/>
    <w:rsid w:val="002F33B7"/>
    <w:rsid w:val="002F3CCF"/>
    <w:rsid w:val="002F68DB"/>
    <w:rsid w:val="00300263"/>
    <w:rsid w:val="003063BD"/>
    <w:rsid w:val="0031038C"/>
    <w:rsid w:val="00310897"/>
    <w:rsid w:val="00310A45"/>
    <w:rsid w:val="003127BE"/>
    <w:rsid w:val="00314FA2"/>
    <w:rsid w:val="00317C36"/>
    <w:rsid w:val="00323DE9"/>
    <w:rsid w:val="00326E17"/>
    <w:rsid w:val="00327E2F"/>
    <w:rsid w:val="00333978"/>
    <w:rsid w:val="00333FBD"/>
    <w:rsid w:val="003378F3"/>
    <w:rsid w:val="00341531"/>
    <w:rsid w:val="003515BF"/>
    <w:rsid w:val="0035465E"/>
    <w:rsid w:val="003670FE"/>
    <w:rsid w:val="003740C0"/>
    <w:rsid w:val="00374A09"/>
    <w:rsid w:val="003A3A46"/>
    <w:rsid w:val="003D594D"/>
    <w:rsid w:val="003D597E"/>
    <w:rsid w:val="003E071B"/>
    <w:rsid w:val="003E361A"/>
    <w:rsid w:val="003E4AA8"/>
    <w:rsid w:val="003E5FB7"/>
    <w:rsid w:val="003F071F"/>
    <w:rsid w:val="003F1347"/>
    <w:rsid w:val="003F266D"/>
    <w:rsid w:val="003F2EC7"/>
    <w:rsid w:val="003F46D6"/>
    <w:rsid w:val="00400C32"/>
    <w:rsid w:val="00400E33"/>
    <w:rsid w:val="00401DBC"/>
    <w:rsid w:val="0040234F"/>
    <w:rsid w:val="004034D6"/>
    <w:rsid w:val="00414B56"/>
    <w:rsid w:val="004163DC"/>
    <w:rsid w:val="00417EB3"/>
    <w:rsid w:val="00421063"/>
    <w:rsid w:val="0042396E"/>
    <w:rsid w:val="00424821"/>
    <w:rsid w:val="004252CB"/>
    <w:rsid w:val="004268E2"/>
    <w:rsid w:val="00432A6D"/>
    <w:rsid w:val="004375C2"/>
    <w:rsid w:val="00437B15"/>
    <w:rsid w:val="004428DD"/>
    <w:rsid w:val="00445E25"/>
    <w:rsid w:val="00445F20"/>
    <w:rsid w:val="004501BA"/>
    <w:rsid w:val="00451C9C"/>
    <w:rsid w:val="004521D9"/>
    <w:rsid w:val="0045310B"/>
    <w:rsid w:val="00474F87"/>
    <w:rsid w:val="004752D4"/>
    <w:rsid w:val="00484716"/>
    <w:rsid w:val="00486E43"/>
    <w:rsid w:val="004908F2"/>
    <w:rsid w:val="004921BD"/>
    <w:rsid w:val="004A0EDC"/>
    <w:rsid w:val="004A2AA0"/>
    <w:rsid w:val="004A4A6B"/>
    <w:rsid w:val="004A710D"/>
    <w:rsid w:val="004B175C"/>
    <w:rsid w:val="004C30F3"/>
    <w:rsid w:val="004C3A56"/>
    <w:rsid w:val="004C6D6B"/>
    <w:rsid w:val="004D0F24"/>
    <w:rsid w:val="004D23D0"/>
    <w:rsid w:val="004D566B"/>
    <w:rsid w:val="004E3E83"/>
    <w:rsid w:val="004E473C"/>
    <w:rsid w:val="004F1B04"/>
    <w:rsid w:val="004F3A33"/>
    <w:rsid w:val="004F4948"/>
    <w:rsid w:val="005052B8"/>
    <w:rsid w:val="00511DCB"/>
    <w:rsid w:val="00513210"/>
    <w:rsid w:val="0051408A"/>
    <w:rsid w:val="00514E83"/>
    <w:rsid w:val="005151BD"/>
    <w:rsid w:val="00516472"/>
    <w:rsid w:val="005168CF"/>
    <w:rsid w:val="005223FA"/>
    <w:rsid w:val="00523235"/>
    <w:rsid w:val="005319C2"/>
    <w:rsid w:val="00540DF8"/>
    <w:rsid w:val="00551EF3"/>
    <w:rsid w:val="00552BCB"/>
    <w:rsid w:val="00554290"/>
    <w:rsid w:val="00554BF6"/>
    <w:rsid w:val="0056281A"/>
    <w:rsid w:val="005655E3"/>
    <w:rsid w:val="005659C4"/>
    <w:rsid w:val="00567CBC"/>
    <w:rsid w:val="00567D96"/>
    <w:rsid w:val="00570D18"/>
    <w:rsid w:val="00575F49"/>
    <w:rsid w:val="00576DCC"/>
    <w:rsid w:val="00576EC4"/>
    <w:rsid w:val="005902F7"/>
    <w:rsid w:val="00590ADA"/>
    <w:rsid w:val="0059237E"/>
    <w:rsid w:val="00593B4B"/>
    <w:rsid w:val="00595B41"/>
    <w:rsid w:val="005A1C5E"/>
    <w:rsid w:val="005A6305"/>
    <w:rsid w:val="005B0BF3"/>
    <w:rsid w:val="005B39D9"/>
    <w:rsid w:val="005B6316"/>
    <w:rsid w:val="005C59B0"/>
    <w:rsid w:val="005C69E3"/>
    <w:rsid w:val="005D3F3C"/>
    <w:rsid w:val="005D4C6F"/>
    <w:rsid w:val="005D4EBD"/>
    <w:rsid w:val="005E03B7"/>
    <w:rsid w:val="005E1371"/>
    <w:rsid w:val="005E4D3E"/>
    <w:rsid w:val="005E7A1A"/>
    <w:rsid w:val="005F18DA"/>
    <w:rsid w:val="005F31F6"/>
    <w:rsid w:val="00604F8A"/>
    <w:rsid w:val="0061446F"/>
    <w:rsid w:val="0061529E"/>
    <w:rsid w:val="006224C0"/>
    <w:rsid w:val="00637A8F"/>
    <w:rsid w:val="00640216"/>
    <w:rsid w:val="006422B7"/>
    <w:rsid w:val="00645B6D"/>
    <w:rsid w:val="0064796B"/>
    <w:rsid w:val="0065048C"/>
    <w:rsid w:val="00651565"/>
    <w:rsid w:val="006576DA"/>
    <w:rsid w:val="00663D35"/>
    <w:rsid w:val="0066442E"/>
    <w:rsid w:val="006655CA"/>
    <w:rsid w:val="006666BF"/>
    <w:rsid w:val="00673943"/>
    <w:rsid w:val="0067410C"/>
    <w:rsid w:val="00686DE3"/>
    <w:rsid w:val="006917D5"/>
    <w:rsid w:val="00691F3D"/>
    <w:rsid w:val="00692B36"/>
    <w:rsid w:val="00693259"/>
    <w:rsid w:val="006A2DB1"/>
    <w:rsid w:val="006A38E4"/>
    <w:rsid w:val="006A5A64"/>
    <w:rsid w:val="006A694F"/>
    <w:rsid w:val="006B0EBF"/>
    <w:rsid w:val="006B6AE7"/>
    <w:rsid w:val="006B7229"/>
    <w:rsid w:val="006C01AA"/>
    <w:rsid w:val="006C3182"/>
    <w:rsid w:val="006D2D52"/>
    <w:rsid w:val="006D47A2"/>
    <w:rsid w:val="006D610D"/>
    <w:rsid w:val="006D7EB3"/>
    <w:rsid w:val="006E09F0"/>
    <w:rsid w:val="006E5B4C"/>
    <w:rsid w:val="006F11CE"/>
    <w:rsid w:val="006F3489"/>
    <w:rsid w:val="00711742"/>
    <w:rsid w:val="00716AC2"/>
    <w:rsid w:val="00720682"/>
    <w:rsid w:val="007216D7"/>
    <w:rsid w:val="00723810"/>
    <w:rsid w:val="00724E16"/>
    <w:rsid w:val="00731434"/>
    <w:rsid w:val="00737B17"/>
    <w:rsid w:val="00745A71"/>
    <w:rsid w:val="007467F6"/>
    <w:rsid w:val="00747297"/>
    <w:rsid w:val="00751879"/>
    <w:rsid w:val="00754976"/>
    <w:rsid w:val="00763D17"/>
    <w:rsid w:val="00770218"/>
    <w:rsid w:val="00773E27"/>
    <w:rsid w:val="00775751"/>
    <w:rsid w:val="00781B4A"/>
    <w:rsid w:val="007846C2"/>
    <w:rsid w:val="00785740"/>
    <w:rsid w:val="00786969"/>
    <w:rsid w:val="007869AA"/>
    <w:rsid w:val="007A26FE"/>
    <w:rsid w:val="007A3933"/>
    <w:rsid w:val="007A6AAB"/>
    <w:rsid w:val="007A7CBC"/>
    <w:rsid w:val="007B1E18"/>
    <w:rsid w:val="007B2A2D"/>
    <w:rsid w:val="007B3329"/>
    <w:rsid w:val="007B4137"/>
    <w:rsid w:val="007B52C6"/>
    <w:rsid w:val="007B73DD"/>
    <w:rsid w:val="007C4490"/>
    <w:rsid w:val="007D1236"/>
    <w:rsid w:val="007D1D7C"/>
    <w:rsid w:val="007D1F18"/>
    <w:rsid w:val="007D2076"/>
    <w:rsid w:val="007D719D"/>
    <w:rsid w:val="007E4A74"/>
    <w:rsid w:val="007E6CF7"/>
    <w:rsid w:val="007E734E"/>
    <w:rsid w:val="007E7850"/>
    <w:rsid w:val="00803C9D"/>
    <w:rsid w:val="00812643"/>
    <w:rsid w:val="00814723"/>
    <w:rsid w:val="008179B7"/>
    <w:rsid w:val="00821821"/>
    <w:rsid w:val="008247A3"/>
    <w:rsid w:val="00832318"/>
    <w:rsid w:val="00833285"/>
    <w:rsid w:val="0083711C"/>
    <w:rsid w:val="0083753D"/>
    <w:rsid w:val="00860A36"/>
    <w:rsid w:val="008628F2"/>
    <w:rsid w:val="0086542D"/>
    <w:rsid w:val="008665D8"/>
    <w:rsid w:val="00867D58"/>
    <w:rsid w:val="008763F1"/>
    <w:rsid w:val="00880835"/>
    <w:rsid w:val="0088689A"/>
    <w:rsid w:val="00886941"/>
    <w:rsid w:val="0088730D"/>
    <w:rsid w:val="00890E0B"/>
    <w:rsid w:val="008912A6"/>
    <w:rsid w:val="008929EB"/>
    <w:rsid w:val="008B4E66"/>
    <w:rsid w:val="008B691C"/>
    <w:rsid w:val="008C2E68"/>
    <w:rsid w:val="008D10CA"/>
    <w:rsid w:val="008D288D"/>
    <w:rsid w:val="008D33FF"/>
    <w:rsid w:val="008E21A2"/>
    <w:rsid w:val="008E323B"/>
    <w:rsid w:val="008F1DB1"/>
    <w:rsid w:val="008F4D11"/>
    <w:rsid w:val="00900D6F"/>
    <w:rsid w:val="009010A8"/>
    <w:rsid w:val="009105AE"/>
    <w:rsid w:val="00910BD5"/>
    <w:rsid w:val="009149E8"/>
    <w:rsid w:val="009219FB"/>
    <w:rsid w:val="00923836"/>
    <w:rsid w:val="00924C93"/>
    <w:rsid w:val="00926BA3"/>
    <w:rsid w:val="009351A5"/>
    <w:rsid w:val="009369B8"/>
    <w:rsid w:val="009403E9"/>
    <w:rsid w:val="00950B35"/>
    <w:rsid w:val="00950E3A"/>
    <w:rsid w:val="00952532"/>
    <w:rsid w:val="0095360B"/>
    <w:rsid w:val="0096613E"/>
    <w:rsid w:val="009A5A50"/>
    <w:rsid w:val="009A7D69"/>
    <w:rsid w:val="009B0822"/>
    <w:rsid w:val="009B536D"/>
    <w:rsid w:val="009B53EE"/>
    <w:rsid w:val="009C2417"/>
    <w:rsid w:val="009D123F"/>
    <w:rsid w:val="009E21C9"/>
    <w:rsid w:val="009E3518"/>
    <w:rsid w:val="009E5FA4"/>
    <w:rsid w:val="009F3426"/>
    <w:rsid w:val="009F4112"/>
    <w:rsid w:val="009F4C63"/>
    <w:rsid w:val="00A0254B"/>
    <w:rsid w:val="00A030E8"/>
    <w:rsid w:val="00A22ACB"/>
    <w:rsid w:val="00A22BB5"/>
    <w:rsid w:val="00A31A70"/>
    <w:rsid w:val="00A31C98"/>
    <w:rsid w:val="00A32785"/>
    <w:rsid w:val="00A3690D"/>
    <w:rsid w:val="00A37318"/>
    <w:rsid w:val="00A430F9"/>
    <w:rsid w:val="00A43FCE"/>
    <w:rsid w:val="00A51C9D"/>
    <w:rsid w:val="00A51F43"/>
    <w:rsid w:val="00A54A31"/>
    <w:rsid w:val="00A57B18"/>
    <w:rsid w:val="00A60A3B"/>
    <w:rsid w:val="00A63977"/>
    <w:rsid w:val="00A63B2A"/>
    <w:rsid w:val="00A645F8"/>
    <w:rsid w:val="00A67405"/>
    <w:rsid w:val="00A67C43"/>
    <w:rsid w:val="00A67F67"/>
    <w:rsid w:val="00A70867"/>
    <w:rsid w:val="00A70DED"/>
    <w:rsid w:val="00A74743"/>
    <w:rsid w:val="00A769F8"/>
    <w:rsid w:val="00A80A91"/>
    <w:rsid w:val="00A80D17"/>
    <w:rsid w:val="00A81FB8"/>
    <w:rsid w:val="00A9365F"/>
    <w:rsid w:val="00A94CE3"/>
    <w:rsid w:val="00A97BED"/>
    <w:rsid w:val="00AA0BC6"/>
    <w:rsid w:val="00AA5698"/>
    <w:rsid w:val="00AA58E2"/>
    <w:rsid w:val="00AA6BB2"/>
    <w:rsid w:val="00AB6AD8"/>
    <w:rsid w:val="00AC734F"/>
    <w:rsid w:val="00AD44D5"/>
    <w:rsid w:val="00AD63B5"/>
    <w:rsid w:val="00AD7C2F"/>
    <w:rsid w:val="00AE093C"/>
    <w:rsid w:val="00B04BDC"/>
    <w:rsid w:val="00B106DC"/>
    <w:rsid w:val="00B14DD2"/>
    <w:rsid w:val="00B22D8E"/>
    <w:rsid w:val="00B2374E"/>
    <w:rsid w:val="00B24B8C"/>
    <w:rsid w:val="00B25454"/>
    <w:rsid w:val="00B31755"/>
    <w:rsid w:val="00B31ECA"/>
    <w:rsid w:val="00B32C00"/>
    <w:rsid w:val="00B34676"/>
    <w:rsid w:val="00B34F8A"/>
    <w:rsid w:val="00B35975"/>
    <w:rsid w:val="00B36E04"/>
    <w:rsid w:val="00B50B29"/>
    <w:rsid w:val="00B520AA"/>
    <w:rsid w:val="00B55604"/>
    <w:rsid w:val="00B6121A"/>
    <w:rsid w:val="00B67808"/>
    <w:rsid w:val="00B67F31"/>
    <w:rsid w:val="00B707A1"/>
    <w:rsid w:val="00B802D6"/>
    <w:rsid w:val="00B839DE"/>
    <w:rsid w:val="00B84408"/>
    <w:rsid w:val="00B84B90"/>
    <w:rsid w:val="00B9357C"/>
    <w:rsid w:val="00B967F3"/>
    <w:rsid w:val="00B97623"/>
    <w:rsid w:val="00BA1DD8"/>
    <w:rsid w:val="00BA2079"/>
    <w:rsid w:val="00BA7F1E"/>
    <w:rsid w:val="00BB01A9"/>
    <w:rsid w:val="00BB2492"/>
    <w:rsid w:val="00BB73CF"/>
    <w:rsid w:val="00BB7614"/>
    <w:rsid w:val="00BC05C6"/>
    <w:rsid w:val="00BC3C37"/>
    <w:rsid w:val="00BC67ED"/>
    <w:rsid w:val="00BD03AD"/>
    <w:rsid w:val="00BD1D7F"/>
    <w:rsid w:val="00BD2FAC"/>
    <w:rsid w:val="00BD7BF2"/>
    <w:rsid w:val="00BE2F19"/>
    <w:rsid w:val="00BE46CA"/>
    <w:rsid w:val="00BE5733"/>
    <w:rsid w:val="00C04357"/>
    <w:rsid w:val="00C12040"/>
    <w:rsid w:val="00C126CD"/>
    <w:rsid w:val="00C127B2"/>
    <w:rsid w:val="00C1450E"/>
    <w:rsid w:val="00C14A39"/>
    <w:rsid w:val="00C15147"/>
    <w:rsid w:val="00C255E1"/>
    <w:rsid w:val="00C326A4"/>
    <w:rsid w:val="00C341D2"/>
    <w:rsid w:val="00C36B63"/>
    <w:rsid w:val="00C436D5"/>
    <w:rsid w:val="00C44FCA"/>
    <w:rsid w:val="00C53A88"/>
    <w:rsid w:val="00C5792D"/>
    <w:rsid w:val="00C61B04"/>
    <w:rsid w:val="00C64421"/>
    <w:rsid w:val="00C81C25"/>
    <w:rsid w:val="00C86166"/>
    <w:rsid w:val="00C90736"/>
    <w:rsid w:val="00C92DCE"/>
    <w:rsid w:val="00C96AB9"/>
    <w:rsid w:val="00C96D61"/>
    <w:rsid w:val="00CA11DC"/>
    <w:rsid w:val="00CA126F"/>
    <w:rsid w:val="00CA3A25"/>
    <w:rsid w:val="00CB3DF9"/>
    <w:rsid w:val="00CB58C0"/>
    <w:rsid w:val="00CB6DC3"/>
    <w:rsid w:val="00CC2033"/>
    <w:rsid w:val="00CC2217"/>
    <w:rsid w:val="00CC4596"/>
    <w:rsid w:val="00CD1BDE"/>
    <w:rsid w:val="00CD47B5"/>
    <w:rsid w:val="00CD7AD8"/>
    <w:rsid w:val="00CE1A61"/>
    <w:rsid w:val="00CE6C9D"/>
    <w:rsid w:val="00CE7791"/>
    <w:rsid w:val="00CE7B63"/>
    <w:rsid w:val="00CF042A"/>
    <w:rsid w:val="00CF4ACB"/>
    <w:rsid w:val="00D00192"/>
    <w:rsid w:val="00D0239F"/>
    <w:rsid w:val="00D0558B"/>
    <w:rsid w:val="00D064F3"/>
    <w:rsid w:val="00D12F1C"/>
    <w:rsid w:val="00D13BC8"/>
    <w:rsid w:val="00D13C3E"/>
    <w:rsid w:val="00D247DF"/>
    <w:rsid w:val="00D26657"/>
    <w:rsid w:val="00D37C3F"/>
    <w:rsid w:val="00D43FA4"/>
    <w:rsid w:val="00D44314"/>
    <w:rsid w:val="00D55317"/>
    <w:rsid w:val="00D634A8"/>
    <w:rsid w:val="00D63E96"/>
    <w:rsid w:val="00D65815"/>
    <w:rsid w:val="00D73324"/>
    <w:rsid w:val="00D765EC"/>
    <w:rsid w:val="00D83763"/>
    <w:rsid w:val="00D87243"/>
    <w:rsid w:val="00D87BD5"/>
    <w:rsid w:val="00D93649"/>
    <w:rsid w:val="00D94065"/>
    <w:rsid w:val="00DA3846"/>
    <w:rsid w:val="00DA75E5"/>
    <w:rsid w:val="00DB36E8"/>
    <w:rsid w:val="00DB7E99"/>
    <w:rsid w:val="00DC1128"/>
    <w:rsid w:val="00DC49E2"/>
    <w:rsid w:val="00DF100F"/>
    <w:rsid w:val="00E04770"/>
    <w:rsid w:val="00E108DB"/>
    <w:rsid w:val="00E124E4"/>
    <w:rsid w:val="00E14147"/>
    <w:rsid w:val="00E25047"/>
    <w:rsid w:val="00E31A92"/>
    <w:rsid w:val="00E33470"/>
    <w:rsid w:val="00E40470"/>
    <w:rsid w:val="00E4433C"/>
    <w:rsid w:val="00E45CF7"/>
    <w:rsid w:val="00E46557"/>
    <w:rsid w:val="00E5011B"/>
    <w:rsid w:val="00E50A6F"/>
    <w:rsid w:val="00E51D37"/>
    <w:rsid w:val="00E53776"/>
    <w:rsid w:val="00E56DBF"/>
    <w:rsid w:val="00E63160"/>
    <w:rsid w:val="00E7786D"/>
    <w:rsid w:val="00E80D7C"/>
    <w:rsid w:val="00E87C28"/>
    <w:rsid w:val="00E921F8"/>
    <w:rsid w:val="00E93119"/>
    <w:rsid w:val="00EA2B65"/>
    <w:rsid w:val="00EA5A67"/>
    <w:rsid w:val="00EA7EF2"/>
    <w:rsid w:val="00EB1C42"/>
    <w:rsid w:val="00EB5AD9"/>
    <w:rsid w:val="00EB6F90"/>
    <w:rsid w:val="00EC12BF"/>
    <w:rsid w:val="00EC166D"/>
    <w:rsid w:val="00EC4525"/>
    <w:rsid w:val="00EC77D6"/>
    <w:rsid w:val="00ED1AC3"/>
    <w:rsid w:val="00ED4AAB"/>
    <w:rsid w:val="00EE1C39"/>
    <w:rsid w:val="00EE3995"/>
    <w:rsid w:val="00EE6BFA"/>
    <w:rsid w:val="00EE78EA"/>
    <w:rsid w:val="00EF3944"/>
    <w:rsid w:val="00EF6F42"/>
    <w:rsid w:val="00EF6FD9"/>
    <w:rsid w:val="00EF76A0"/>
    <w:rsid w:val="00F00BC1"/>
    <w:rsid w:val="00F20206"/>
    <w:rsid w:val="00F26942"/>
    <w:rsid w:val="00F326F9"/>
    <w:rsid w:val="00F336AF"/>
    <w:rsid w:val="00F34250"/>
    <w:rsid w:val="00F3471B"/>
    <w:rsid w:val="00F40839"/>
    <w:rsid w:val="00F51FE8"/>
    <w:rsid w:val="00F605BB"/>
    <w:rsid w:val="00F62A49"/>
    <w:rsid w:val="00F672C4"/>
    <w:rsid w:val="00F67653"/>
    <w:rsid w:val="00F70215"/>
    <w:rsid w:val="00F83789"/>
    <w:rsid w:val="00F921B6"/>
    <w:rsid w:val="00F9591A"/>
    <w:rsid w:val="00F96EF3"/>
    <w:rsid w:val="00FA11A5"/>
    <w:rsid w:val="00FA14C9"/>
    <w:rsid w:val="00FA3A62"/>
    <w:rsid w:val="00FA44DF"/>
    <w:rsid w:val="00FA5B28"/>
    <w:rsid w:val="00FA7CAD"/>
    <w:rsid w:val="00FB620E"/>
    <w:rsid w:val="00FC67C7"/>
    <w:rsid w:val="00FD42AD"/>
    <w:rsid w:val="00FE16B6"/>
    <w:rsid w:val="00FE7DDD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0711"/>
  <w15:chartTrackingRefBased/>
  <w15:docId w15:val="{1A0D76D1-63C5-4BBD-8D25-086C41EF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">
    <w:name w:val="hi"/>
    <w:basedOn w:val="DefaultParagraphFont"/>
    <w:rsid w:val="007D1236"/>
  </w:style>
  <w:style w:type="character" w:styleId="Hyperlink">
    <w:name w:val="Hyperlink"/>
    <w:basedOn w:val="DefaultParagraphFont"/>
    <w:uiPriority w:val="99"/>
    <w:semiHidden/>
    <w:unhideWhenUsed/>
    <w:rsid w:val="007D123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4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5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5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c.net.au/news/2018-04-03/sydney-harbours-marine-pilots-guide-cruise-ships-into-port/96119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7/06/relationships/model3d" Target="media/model3d1.glb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30D83-3A03-41A0-BA6D-AB8D6BBA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Gerryts</dc:creator>
  <cp:keywords/>
  <dc:description/>
  <cp:lastModifiedBy>Niel Malan</cp:lastModifiedBy>
  <cp:revision>10</cp:revision>
  <cp:lastPrinted>2020-01-13T12:00:00Z</cp:lastPrinted>
  <dcterms:created xsi:type="dcterms:W3CDTF">2020-01-13T09:18:00Z</dcterms:created>
  <dcterms:modified xsi:type="dcterms:W3CDTF">2020-01-14T09:04:00Z</dcterms:modified>
</cp:coreProperties>
</file>